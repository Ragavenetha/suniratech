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F82" w:rsidRDefault="00654F82"/>
    <w:p w:rsidR="004F3F81" w:rsidRPr="004F3F81" w:rsidRDefault="004F3F81" w:rsidP="004F3F8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r w:rsidRPr="004F3F81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Variables and Data Types in Java</w:t>
      </w:r>
    </w:p>
    <w:p w:rsidR="004F3F81" w:rsidRPr="004F3F81" w:rsidRDefault="004F3F81" w:rsidP="004F3F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3F81">
        <w:rPr>
          <w:rFonts w:ascii="Verdana" w:eastAsia="Times New Roman" w:hAnsi="Verdana" w:cs="Times New Roman"/>
          <w:color w:val="000000"/>
          <w:sz w:val="20"/>
          <w:szCs w:val="20"/>
        </w:rPr>
        <w:t>Variable is a name of memory location. There are three types of variables in java: local, instance and static.</w:t>
      </w:r>
    </w:p>
    <w:p w:rsidR="004F3F81" w:rsidRPr="004F3F81" w:rsidRDefault="004F3F81" w:rsidP="004F3F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3F81">
        <w:rPr>
          <w:rFonts w:ascii="Verdana" w:eastAsia="Times New Roman" w:hAnsi="Verdana" w:cs="Times New Roman"/>
          <w:color w:val="000000"/>
          <w:sz w:val="20"/>
          <w:szCs w:val="20"/>
        </w:rPr>
        <w:t>There are two types of data types in java: primitive and non-primitive.</w:t>
      </w:r>
    </w:p>
    <w:p w:rsidR="004F3F81" w:rsidRPr="004F3F81" w:rsidRDefault="004F3F81" w:rsidP="004F3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F8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4F3F81" w:rsidRPr="004F3F81" w:rsidRDefault="004F3F81" w:rsidP="004F3F8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4F3F81">
        <w:rPr>
          <w:rFonts w:ascii="Helvetica" w:eastAsia="Times New Roman" w:hAnsi="Helvetica" w:cs="Helvetica"/>
          <w:color w:val="610B38"/>
          <w:sz w:val="38"/>
          <w:szCs w:val="38"/>
        </w:rPr>
        <w:t>Variable</w:t>
      </w:r>
    </w:p>
    <w:p w:rsidR="004F3F81" w:rsidRPr="004F3F81" w:rsidRDefault="004F3F81" w:rsidP="004F3F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3F8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Variable</w:t>
      </w:r>
      <w:r w:rsidRPr="004F3F81">
        <w:rPr>
          <w:rFonts w:ascii="Verdana" w:eastAsia="Times New Roman" w:hAnsi="Verdana" w:cs="Times New Roman"/>
          <w:color w:val="000000"/>
          <w:sz w:val="20"/>
          <w:szCs w:val="20"/>
        </w:rPr>
        <w:t> is name of </w:t>
      </w:r>
      <w:r w:rsidRPr="004F3F81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reserved area allocated in memory</w:t>
      </w:r>
      <w:r w:rsidRPr="004F3F81">
        <w:rPr>
          <w:rFonts w:ascii="Verdana" w:eastAsia="Times New Roman" w:hAnsi="Verdana" w:cs="Times New Roman"/>
          <w:color w:val="000000"/>
          <w:sz w:val="20"/>
          <w:szCs w:val="20"/>
        </w:rPr>
        <w:t>. In other words, it is a </w:t>
      </w:r>
      <w:r w:rsidRPr="004F3F81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name of memory location</w:t>
      </w:r>
      <w:r w:rsidRPr="004F3F81">
        <w:rPr>
          <w:rFonts w:ascii="Verdana" w:eastAsia="Times New Roman" w:hAnsi="Verdana" w:cs="Times New Roman"/>
          <w:color w:val="000000"/>
          <w:sz w:val="20"/>
          <w:szCs w:val="20"/>
        </w:rPr>
        <w:t>. It is a combination of "vary + able" that means its value can be changed.</w:t>
      </w:r>
    </w:p>
    <w:p w:rsidR="004F3F81" w:rsidRDefault="004F3F81" w:rsidP="004F3F81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9635" cy="2849245"/>
            <wp:effectExtent l="0" t="0" r="0" b="8255"/>
            <wp:docPr id="1" name="Picture 1" descr="variable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riables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F81" w:rsidRDefault="004F3F81" w:rsidP="004F3F81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data=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//Here data is variable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4F3F81" w:rsidRDefault="004F3F81" w:rsidP="004F3F8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Types of Variable</w:t>
      </w:r>
    </w:p>
    <w:p w:rsidR="004F3F81" w:rsidRDefault="004F3F81" w:rsidP="004F3F8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three types of variables in java:</w:t>
      </w:r>
    </w:p>
    <w:p w:rsidR="004F3F81" w:rsidRDefault="004F3F81" w:rsidP="004F3F81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local variable</w:t>
      </w:r>
    </w:p>
    <w:p w:rsidR="004F3F81" w:rsidRDefault="004F3F81" w:rsidP="004F3F81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instance variable</w:t>
      </w:r>
    </w:p>
    <w:p w:rsidR="004F3F81" w:rsidRDefault="004F3F81" w:rsidP="004F3F81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static variable</w:t>
      </w:r>
    </w:p>
    <w:p w:rsidR="004F3F81" w:rsidRDefault="004F3F81" w:rsidP="004F3F81">
      <w:r>
        <w:rPr>
          <w:noProof/>
        </w:rPr>
        <w:lastRenderedPageBreak/>
        <w:drawing>
          <wp:inline distT="0" distB="0" distL="0" distR="0">
            <wp:extent cx="3466465" cy="1626870"/>
            <wp:effectExtent l="0" t="0" r="635" b="0"/>
            <wp:docPr id="2" name="Picture 2" descr="types of variable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ypes of variables i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F81" w:rsidRDefault="004F3F81" w:rsidP="004F3F81">
      <w:pPr>
        <w:pStyle w:val="Heading4"/>
        <w:shd w:val="clear" w:color="auto" w:fill="FFFFFF"/>
        <w:jc w:val="both"/>
        <w:rPr>
          <w:rFonts w:ascii="Helvetica" w:hAnsi="Helvetica" w:cs="Helvetica"/>
          <w:b w:val="0"/>
          <w:bCs w:val="0"/>
          <w:color w:val="610B4B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610B4B"/>
          <w:sz w:val="29"/>
          <w:szCs w:val="29"/>
        </w:rPr>
        <w:t>1) Local Variable</w:t>
      </w:r>
    </w:p>
    <w:p w:rsidR="004F3F81" w:rsidRDefault="004F3F81" w:rsidP="004F3F8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variable which is declared inside the method is called local variable.</w:t>
      </w:r>
    </w:p>
    <w:p w:rsidR="004F3F81" w:rsidRDefault="004F3F81" w:rsidP="004F3F81">
      <w:pPr>
        <w:pStyle w:val="Heading4"/>
        <w:shd w:val="clear" w:color="auto" w:fill="FFFFFF"/>
        <w:jc w:val="both"/>
        <w:rPr>
          <w:rFonts w:ascii="Helvetica" w:hAnsi="Helvetica" w:cs="Helvetica"/>
          <w:b w:val="0"/>
          <w:bCs w:val="0"/>
          <w:color w:val="610B4B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610B4B"/>
          <w:sz w:val="29"/>
          <w:szCs w:val="29"/>
        </w:rPr>
        <w:t>2) Instance Variable</w:t>
      </w:r>
    </w:p>
    <w:p w:rsidR="004F3F81" w:rsidRDefault="004F3F81" w:rsidP="004F3F8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variable which is declared inside the class but outside the method, is called instance </w:t>
      </w:r>
      <w:proofErr w:type="gramStart"/>
      <w:r>
        <w:rPr>
          <w:rFonts w:ascii="Verdana" w:hAnsi="Verdana"/>
          <w:color w:val="000000"/>
          <w:sz w:val="20"/>
          <w:szCs w:val="20"/>
        </w:rPr>
        <w:t>variable .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It is not declared as static.</w:t>
      </w:r>
    </w:p>
    <w:p w:rsidR="004F3F81" w:rsidRDefault="004F3F81" w:rsidP="004F3F81">
      <w:pPr>
        <w:pStyle w:val="Heading4"/>
        <w:shd w:val="clear" w:color="auto" w:fill="FFFFFF"/>
        <w:jc w:val="both"/>
        <w:rPr>
          <w:rFonts w:ascii="Helvetica" w:hAnsi="Helvetica" w:cs="Helvetica"/>
          <w:b w:val="0"/>
          <w:bCs w:val="0"/>
          <w:color w:val="610B4B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610B4B"/>
          <w:sz w:val="29"/>
          <w:szCs w:val="29"/>
        </w:rPr>
        <w:t>3) Static variable</w:t>
      </w:r>
    </w:p>
    <w:p w:rsidR="004F3F81" w:rsidRDefault="004F3F81" w:rsidP="004F3F8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variable that is declared as static is called static variable. It cannot be local.</w:t>
      </w:r>
    </w:p>
    <w:p w:rsidR="004F3F81" w:rsidRDefault="004F3F81" w:rsidP="004F3F8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will have detailed learning of these variables in next chapters.</w:t>
      </w:r>
    </w:p>
    <w:p w:rsidR="004F3F81" w:rsidRDefault="004F3F81" w:rsidP="004F3F81">
      <w:pPr>
        <w:pStyle w:val="Heading3"/>
        <w:shd w:val="clear" w:color="auto" w:fill="FFFFFF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Example to understand the types of variables in java</w:t>
      </w:r>
    </w:p>
    <w:p w:rsidR="004F3F81" w:rsidRDefault="004F3F81" w:rsidP="004F3F81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A{  </w:t>
      </w:r>
    </w:p>
    <w:p w:rsidR="004F3F81" w:rsidRDefault="004F3F81" w:rsidP="004F3F81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data=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//instance variable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4F3F81" w:rsidRDefault="004F3F81" w:rsidP="004F3F81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//static variable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4F3F81" w:rsidRDefault="004F3F81" w:rsidP="004F3F81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method(){  </w:t>
      </w:r>
    </w:p>
    <w:p w:rsidR="004F3F81" w:rsidRDefault="004F3F81" w:rsidP="004F3F81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n=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90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//local variable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4F3F81" w:rsidRDefault="004F3F81" w:rsidP="004F3F81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4F3F81" w:rsidRDefault="004F3F81" w:rsidP="004F3F81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//end of 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4F3F81" w:rsidRDefault="004F3F81" w:rsidP="004F3F81">
      <w:pPr>
        <w:pStyle w:val="Heading2"/>
        <w:shd w:val="clear" w:color="auto" w:fill="FFFFFF"/>
        <w:spacing w:line="312" w:lineRule="atLeast"/>
        <w:jc w:val="both"/>
        <w:rPr>
          <w:ins w:id="0" w:author="Unknown"/>
          <w:rFonts w:ascii="Helvetica" w:hAnsi="Helvetica" w:cs="Helvetica"/>
          <w:b w:val="0"/>
          <w:bCs w:val="0"/>
          <w:color w:val="610B38"/>
          <w:sz w:val="38"/>
          <w:szCs w:val="38"/>
        </w:rPr>
      </w:pPr>
      <w:ins w:id="1" w:author="Unknown">
        <w:r>
          <w:rPr>
            <w:rFonts w:ascii="Helvetica" w:hAnsi="Helvetica" w:cs="Helvetica"/>
            <w:b w:val="0"/>
            <w:bCs w:val="0"/>
            <w:color w:val="610B38"/>
            <w:sz w:val="38"/>
            <w:szCs w:val="38"/>
          </w:rPr>
          <w:t>Data Types in Java</w:t>
        </w:r>
      </w:ins>
    </w:p>
    <w:p w:rsidR="004F3F81" w:rsidRDefault="004F3F81" w:rsidP="004F3F81">
      <w:pPr>
        <w:pStyle w:val="NormalWeb"/>
        <w:shd w:val="clear" w:color="auto" w:fill="FFFFFF"/>
        <w:jc w:val="both"/>
        <w:rPr>
          <w:ins w:id="2" w:author="Unknown"/>
          <w:rFonts w:ascii="Verdana" w:hAnsi="Verdana"/>
          <w:color w:val="000000"/>
          <w:sz w:val="20"/>
          <w:szCs w:val="20"/>
        </w:rPr>
      </w:pPr>
      <w:ins w:id="3" w:author="Unknown">
        <w:r>
          <w:rPr>
            <w:rFonts w:ascii="Verdana" w:hAnsi="Verdana"/>
            <w:color w:val="000000"/>
            <w:sz w:val="20"/>
            <w:szCs w:val="20"/>
          </w:rPr>
          <w:t>Data types represent the different values to be stored in the variable. In java, there are two types of data types:</w:t>
        </w:r>
      </w:ins>
    </w:p>
    <w:p w:rsidR="004F3F81" w:rsidRDefault="004F3F81" w:rsidP="004F3F81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ins w:id="4" w:author="Unknown"/>
          <w:rFonts w:ascii="Verdana" w:hAnsi="Verdana"/>
          <w:color w:val="000000"/>
          <w:sz w:val="20"/>
          <w:szCs w:val="20"/>
        </w:rPr>
      </w:pPr>
      <w:ins w:id="5" w:author="Unknown">
        <w:r>
          <w:rPr>
            <w:rFonts w:ascii="Verdana" w:hAnsi="Verdana"/>
            <w:color w:val="000000"/>
            <w:sz w:val="20"/>
            <w:szCs w:val="20"/>
          </w:rPr>
          <w:t>Primitive data types</w:t>
        </w:r>
      </w:ins>
    </w:p>
    <w:p w:rsidR="004F3F81" w:rsidRDefault="004F3F81" w:rsidP="004F3F81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ins w:id="6" w:author="Unknown"/>
          <w:rFonts w:ascii="Verdana" w:hAnsi="Verdana"/>
          <w:color w:val="000000"/>
          <w:sz w:val="20"/>
          <w:szCs w:val="20"/>
        </w:rPr>
      </w:pPr>
      <w:ins w:id="7" w:author="Unknown">
        <w:r>
          <w:rPr>
            <w:rFonts w:ascii="Verdana" w:hAnsi="Verdana"/>
            <w:color w:val="000000"/>
            <w:sz w:val="20"/>
            <w:szCs w:val="20"/>
          </w:rPr>
          <w:t>Non-primitive data types</w:t>
        </w:r>
      </w:ins>
    </w:p>
    <w:p w:rsidR="004F3F81" w:rsidRDefault="004F3F81" w:rsidP="004F3F81">
      <w:r>
        <w:rPr>
          <w:noProof/>
        </w:rPr>
        <w:lastRenderedPageBreak/>
        <w:drawing>
          <wp:inline distT="0" distB="0" distL="0" distR="0">
            <wp:extent cx="5847715" cy="4486910"/>
            <wp:effectExtent l="0" t="0" r="635" b="8890"/>
            <wp:docPr id="3" name="Picture 3" descr="datatyp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type in ja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0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3629"/>
        <w:gridCol w:w="3204"/>
      </w:tblGrid>
      <w:tr w:rsidR="004F3F81" w:rsidTr="004F3F8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F3F81" w:rsidRDefault="004F3F81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rStyle w:val="Strong"/>
                <w:color w:val="000000"/>
                <w:sz w:val="26"/>
                <w:szCs w:val="26"/>
              </w:rPr>
              <w:t>Data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F3F81" w:rsidRDefault="004F3F81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rStyle w:val="Strong"/>
                <w:color w:val="000000"/>
                <w:sz w:val="26"/>
                <w:szCs w:val="26"/>
              </w:rPr>
              <w:t>Default Value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F3F81" w:rsidRDefault="004F3F81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rStyle w:val="Strong"/>
                <w:color w:val="000000"/>
                <w:sz w:val="26"/>
                <w:szCs w:val="26"/>
              </w:rPr>
              <w:t>Default size</w:t>
            </w:r>
          </w:p>
        </w:tc>
      </w:tr>
      <w:tr w:rsidR="004F3F81" w:rsidTr="004F3F8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F81" w:rsidRDefault="004F3F8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F81" w:rsidRDefault="004F3F8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F81" w:rsidRDefault="004F3F8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 bit</w:t>
            </w:r>
          </w:p>
        </w:tc>
      </w:tr>
      <w:tr w:rsidR="004F3F81" w:rsidTr="004F3F8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F81" w:rsidRDefault="004F3F8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F81" w:rsidRDefault="004F3F8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'\u0000'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F81" w:rsidRDefault="004F3F8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 byte</w:t>
            </w:r>
          </w:p>
        </w:tc>
      </w:tr>
      <w:tr w:rsidR="004F3F81" w:rsidTr="004F3F8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F81" w:rsidRDefault="004F3F8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F81" w:rsidRDefault="004F3F8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F81" w:rsidRDefault="004F3F8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 byte</w:t>
            </w:r>
          </w:p>
        </w:tc>
      </w:tr>
      <w:tr w:rsidR="004F3F81" w:rsidTr="004F3F8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F81" w:rsidRDefault="004F3F8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short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F81" w:rsidRDefault="004F3F8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F81" w:rsidRDefault="004F3F8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 byte</w:t>
            </w:r>
          </w:p>
        </w:tc>
      </w:tr>
      <w:tr w:rsidR="004F3F81" w:rsidTr="004F3F8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F81" w:rsidRDefault="004F3F8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F81" w:rsidRDefault="004F3F8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F81" w:rsidRDefault="004F3F8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 byte</w:t>
            </w:r>
          </w:p>
        </w:tc>
      </w:tr>
      <w:tr w:rsidR="004F3F81" w:rsidTr="004F3F8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F81" w:rsidRDefault="004F3F8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long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F81" w:rsidRDefault="004F3F8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F81" w:rsidRDefault="004F3F8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 byte</w:t>
            </w:r>
          </w:p>
        </w:tc>
      </w:tr>
      <w:tr w:rsidR="004F3F81" w:rsidTr="004F3F8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F81" w:rsidRDefault="004F3F8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F81" w:rsidRDefault="004F3F8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0.0f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F81" w:rsidRDefault="004F3F8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 byte</w:t>
            </w:r>
          </w:p>
        </w:tc>
      </w:tr>
      <w:tr w:rsidR="004F3F81" w:rsidTr="004F3F8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F81" w:rsidRDefault="004F3F8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F81" w:rsidRDefault="004F3F8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0.0d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F81" w:rsidRDefault="004F3F8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 byte</w:t>
            </w:r>
          </w:p>
        </w:tc>
      </w:tr>
    </w:tbl>
    <w:p w:rsidR="004F3F81" w:rsidRDefault="004F3F81" w:rsidP="004F3F8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Why char uses 2 byte in java and what is \</w:t>
      </w:r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u0000 ?</w:t>
      </w:r>
      <w:proofErr w:type="gramEnd"/>
    </w:p>
    <w:p w:rsidR="004F3F81" w:rsidRDefault="004F3F81" w:rsidP="004F3F8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because java uses Unicode system than ASCII code system. The \u0000 is the lowest range of Unicode system. To get detail explanation about Unicode visit next page.</w:t>
      </w:r>
    </w:p>
    <w:p w:rsidR="004F3F81" w:rsidRDefault="004F3F81" w:rsidP="004F3F8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Variable Example: Add Two Numbers</w:t>
      </w:r>
    </w:p>
    <w:p w:rsidR="004F3F81" w:rsidRDefault="004F3F81" w:rsidP="004F3F81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Simple{  </w:t>
      </w:r>
    </w:p>
    <w:p w:rsidR="004F3F81" w:rsidRDefault="004F3F81" w:rsidP="004F3F81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  </w:t>
      </w:r>
    </w:p>
    <w:p w:rsidR="004F3F81" w:rsidRDefault="004F3F81" w:rsidP="004F3F81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4F3F81" w:rsidRDefault="004F3F81" w:rsidP="004F3F81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4F3F81" w:rsidRDefault="004F3F81" w:rsidP="004F3F81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4F3F81" w:rsidRDefault="004F3F81" w:rsidP="004F3F81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(c);  </w:t>
      </w:r>
    </w:p>
    <w:p w:rsidR="004F3F81" w:rsidRDefault="004F3F81" w:rsidP="004F3F81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</w:t>
      </w:r>
    </w:p>
    <w:p w:rsidR="004F3F81" w:rsidRDefault="004F3F81" w:rsidP="004F3F8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4F3F81" w:rsidRDefault="004F3F81" w:rsidP="004F3F81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20</w:t>
      </w:r>
    </w:p>
    <w:p w:rsidR="004F3F81" w:rsidRDefault="004F3F81" w:rsidP="004F3F8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Variable Example: Widening</w:t>
      </w:r>
    </w:p>
    <w:p w:rsidR="004F3F81" w:rsidRDefault="004F3F81" w:rsidP="004F3F81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Simple{  </w:t>
      </w:r>
    </w:p>
    <w:p w:rsidR="004F3F81" w:rsidRDefault="004F3F81" w:rsidP="004F3F81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  </w:t>
      </w:r>
    </w:p>
    <w:p w:rsidR="004F3F81" w:rsidRDefault="004F3F81" w:rsidP="004F3F81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4F3F81" w:rsidRDefault="004F3F81" w:rsidP="004F3F81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float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f=a;  </w:t>
      </w:r>
    </w:p>
    <w:p w:rsidR="004F3F81" w:rsidRDefault="004F3F81" w:rsidP="004F3F81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(a);  </w:t>
      </w:r>
    </w:p>
    <w:p w:rsidR="004F3F81" w:rsidRDefault="004F3F81" w:rsidP="004F3F81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(f);  </w:t>
      </w:r>
    </w:p>
    <w:p w:rsidR="004F3F81" w:rsidRDefault="004F3F81" w:rsidP="004F3F81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</w:t>
      </w:r>
    </w:p>
    <w:p w:rsidR="004F3F81" w:rsidRDefault="004F3F81" w:rsidP="004F3F8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4F3F81" w:rsidRDefault="004F3F81" w:rsidP="004F3F81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10</w:t>
      </w:r>
    </w:p>
    <w:p w:rsidR="004F3F81" w:rsidRDefault="004F3F81" w:rsidP="004F3F81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10.0</w:t>
      </w:r>
    </w:p>
    <w:p w:rsidR="004F3F81" w:rsidRDefault="004F3F81" w:rsidP="004F3F8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Java Variable Example: Narrowing (Typecasting)</w:t>
      </w:r>
    </w:p>
    <w:p w:rsidR="004F3F81" w:rsidRDefault="004F3F81" w:rsidP="004F3F81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Simple{  </w:t>
      </w:r>
    </w:p>
    <w:p w:rsidR="004F3F81" w:rsidRDefault="004F3F81" w:rsidP="004F3F81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  </w:t>
      </w:r>
    </w:p>
    <w:p w:rsidR="004F3F81" w:rsidRDefault="004F3F81" w:rsidP="004F3F81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float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.5f;  </w:t>
      </w:r>
    </w:p>
    <w:p w:rsidR="004F3F81" w:rsidRDefault="004F3F81" w:rsidP="004F3F81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a=f;//Compile time error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4F3F81" w:rsidRDefault="004F3F81" w:rsidP="004F3F81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a=(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)f;  </w:t>
      </w:r>
    </w:p>
    <w:p w:rsidR="004F3F81" w:rsidRDefault="004F3F81" w:rsidP="004F3F81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(f);  </w:t>
      </w:r>
    </w:p>
    <w:p w:rsidR="004F3F81" w:rsidRDefault="004F3F81" w:rsidP="004F3F81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(a);  </w:t>
      </w:r>
    </w:p>
    <w:p w:rsidR="004F3F81" w:rsidRDefault="004F3F81" w:rsidP="004F3F81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</w:t>
      </w:r>
    </w:p>
    <w:p w:rsidR="004F3F81" w:rsidRDefault="004F3F81" w:rsidP="004F3F8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4F3F81" w:rsidRDefault="004F3F81" w:rsidP="004F3F81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10.5</w:t>
      </w:r>
    </w:p>
    <w:p w:rsidR="004F3F81" w:rsidRDefault="004F3F81" w:rsidP="004F3F81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10</w:t>
      </w:r>
    </w:p>
    <w:p w:rsidR="004F3F81" w:rsidRDefault="004F3F81" w:rsidP="004F3F8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Variable Example: Overflow</w:t>
      </w:r>
    </w:p>
    <w:p w:rsidR="004F3F81" w:rsidRDefault="004F3F81" w:rsidP="004F3F81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Simple{  </w:t>
      </w:r>
    </w:p>
    <w:p w:rsidR="004F3F81" w:rsidRDefault="004F3F81" w:rsidP="004F3F81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  </w:t>
      </w:r>
    </w:p>
    <w:p w:rsidR="004F3F81" w:rsidRDefault="004F3F81" w:rsidP="004F3F81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//Overflow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4F3F81" w:rsidRDefault="004F3F81" w:rsidP="004F3F81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4F3F81" w:rsidRDefault="004F3F81" w:rsidP="004F3F81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byte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b=(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byte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)a;  </w:t>
      </w:r>
    </w:p>
    <w:p w:rsidR="004F3F81" w:rsidRDefault="004F3F81" w:rsidP="004F3F81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(a);  </w:t>
      </w:r>
    </w:p>
    <w:p w:rsidR="004F3F81" w:rsidRDefault="004F3F81" w:rsidP="004F3F81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(b);  </w:t>
      </w:r>
    </w:p>
    <w:p w:rsidR="004F3F81" w:rsidRDefault="004F3F81" w:rsidP="004F3F81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</w:t>
      </w:r>
    </w:p>
    <w:p w:rsidR="004F3F81" w:rsidRDefault="004F3F81" w:rsidP="004F3F8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4F3F81" w:rsidRDefault="004F3F81" w:rsidP="004F3F81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130</w:t>
      </w:r>
    </w:p>
    <w:p w:rsidR="004F3F81" w:rsidRDefault="004F3F81" w:rsidP="004F3F81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-126</w:t>
      </w:r>
    </w:p>
    <w:p w:rsidR="004F3F81" w:rsidRDefault="004F3F81" w:rsidP="004F3F8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Variable Example: Adding Lower Type</w:t>
      </w:r>
    </w:p>
    <w:p w:rsidR="004F3F81" w:rsidRDefault="004F3F81" w:rsidP="004F3F81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Simple{  </w:t>
      </w:r>
    </w:p>
    <w:p w:rsidR="004F3F81" w:rsidRDefault="004F3F81" w:rsidP="004F3F81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  </w:t>
      </w:r>
    </w:p>
    <w:p w:rsidR="004F3F81" w:rsidRDefault="004F3F81" w:rsidP="004F3F81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byte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4F3F81" w:rsidRDefault="004F3F81" w:rsidP="004F3F81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byte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4F3F81" w:rsidRDefault="004F3F81" w:rsidP="004F3F81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//byte c=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a+b</w:t>
      </w:r>
      <w:proofErr w:type="spellEnd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;//Compile Time Error: because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a+b</w:t>
      </w:r>
      <w:proofErr w:type="spellEnd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=20 will be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4F3F81" w:rsidRDefault="004F3F81" w:rsidP="004F3F81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byte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c=(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byte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4F3F81" w:rsidRDefault="004F3F81" w:rsidP="004F3F81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(c);  </w:t>
      </w:r>
    </w:p>
    <w:p w:rsidR="004F3F81" w:rsidRDefault="004F3F81" w:rsidP="004F3F81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</w:t>
      </w:r>
    </w:p>
    <w:p w:rsidR="004F3F81" w:rsidRDefault="004F3F81" w:rsidP="004F3F8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Output:</w:t>
      </w:r>
    </w:p>
    <w:p w:rsidR="004F3F81" w:rsidRDefault="004F3F81" w:rsidP="004F3F81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20</w:t>
      </w:r>
    </w:p>
    <w:p w:rsidR="004F3F81" w:rsidRDefault="004F3F81" w:rsidP="004F3F81">
      <w:bookmarkStart w:id="8" w:name="_GoBack"/>
      <w:bookmarkEnd w:id="8"/>
    </w:p>
    <w:sectPr w:rsidR="004F3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E1974"/>
    <w:multiLevelType w:val="multilevel"/>
    <w:tmpl w:val="469429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4FD3BFA"/>
    <w:multiLevelType w:val="multilevel"/>
    <w:tmpl w:val="2FF05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005D19"/>
    <w:multiLevelType w:val="multilevel"/>
    <w:tmpl w:val="C54EC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24775D"/>
    <w:multiLevelType w:val="multilevel"/>
    <w:tmpl w:val="0B82E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B36644"/>
    <w:multiLevelType w:val="multilevel"/>
    <w:tmpl w:val="2C701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7C7CCB"/>
    <w:multiLevelType w:val="multilevel"/>
    <w:tmpl w:val="91526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3C0954"/>
    <w:multiLevelType w:val="multilevel"/>
    <w:tmpl w:val="112E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AB23FB"/>
    <w:multiLevelType w:val="multilevel"/>
    <w:tmpl w:val="223E1C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C131B07"/>
    <w:multiLevelType w:val="multilevel"/>
    <w:tmpl w:val="3E22F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F81"/>
    <w:rsid w:val="004F3F81"/>
    <w:rsid w:val="00654F82"/>
    <w:rsid w:val="007B0C11"/>
    <w:rsid w:val="00CB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3F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3F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F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F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F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3F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3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3F81"/>
    <w:rPr>
      <w:b/>
      <w:bCs/>
    </w:rPr>
  </w:style>
  <w:style w:type="character" w:styleId="Emphasis">
    <w:name w:val="Emphasis"/>
    <w:basedOn w:val="DefaultParagraphFont"/>
    <w:uiPriority w:val="20"/>
    <w:qFormat/>
    <w:rsid w:val="004F3F8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F8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F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DefaultParagraphFont"/>
    <w:rsid w:val="004F3F81"/>
  </w:style>
  <w:style w:type="character" w:customStyle="1" w:styleId="number">
    <w:name w:val="number"/>
    <w:basedOn w:val="DefaultParagraphFont"/>
    <w:rsid w:val="004F3F81"/>
  </w:style>
  <w:style w:type="character" w:customStyle="1" w:styleId="comment">
    <w:name w:val="comment"/>
    <w:basedOn w:val="DefaultParagraphFont"/>
    <w:rsid w:val="004F3F81"/>
  </w:style>
  <w:style w:type="character" w:customStyle="1" w:styleId="Heading4Char">
    <w:name w:val="Heading 4 Char"/>
    <w:basedOn w:val="DefaultParagraphFont"/>
    <w:link w:val="Heading4"/>
    <w:uiPriority w:val="9"/>
    <w:semiHidden/>
    <w:rsid w:val="004F3F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F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3F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3F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F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F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F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3F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3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3F81"/>
    <w:rPr>
      <w:b/>
      <w:bCs/>
    </w:rPr>
  </w:style>
  <w:style w:type="character" w:styleId="Emphasis">
    <w:name w:val="Emphasis"/>
    <w:basedOn w:val="DefaultParagraphFont"/>
    <w:uiPriority w:val="20"/>
    <w:qFormat/>
    <w:rsid w:val="004F3F8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F8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F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DefaultParagraphFont"/>
    <w:rsid w:val="004F3F81"/>
  </w:style>
  <w:style w:type="character" w:customStyle="1" w:styleId="number">
    <w:name w:val="number"/>
    <w:basedOn w:val="DefaultParagraphFont"/>
    <w:rsid w:val="004F3F81"/>
  </w:style>
  <w:style w:type="character" w:customStyle="1" w:styleId="comment">
    <w:name w:val="comment"/>
    <w:basedOn w:val="DefaultParagraphFont"/>
    <w:rsid w:val="004F3F81"/>
  </w:style>
  <w:style w:type="character" w:customStyle="1" w:styleId="Heading4Char">
    <w:name w:val="Heading 4 Char"/>
    <w:basedOn w:val="DefaultParagraphFont"/>
    <w:link w:val="Heading4"/>
    <w:uiPriority w:val="9"/>
    <w:semiHidden/>
    <w:rsid w:val="004F3F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F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43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573658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2136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9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5883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18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656434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251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08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0746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210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9510771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65086355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7067432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8478494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2781492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2018-01-08T14:06:00Z</dcterms:created>
  <dcterms:modified xsi:type="dcterms:W3CDTF">2018-01-08T14:09:00Z</dcterms:modified>
</cp:coreProperties>
</file>